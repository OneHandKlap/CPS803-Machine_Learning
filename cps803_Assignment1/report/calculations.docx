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F8D2" w14:textId="03E63F7B" w:rsidR="00EC22B4" w:rsidRPr="00EC22B4" w:rsidRDefault="001E2E8D" w:rsidP="002B30E4">
      <w:pPr>
        <w:rPr>
          <w:ins w:id="0" w:author="Peter Aboud" w:date="2020-10-07T15:24:00Z"/>
          <w:rFonts w:eastAsiaTheme="minorEastAsia"/>
          <w:sz w:val="24"/>
          <w:szCs w:val="24"/>
          <w:rPrChange w:id="1" w:author="Peter Aboud" w:date="2020-10-07T15:27:00Z">
            <w:rPr>
              <w:ins w:id="2" w:author="Peter Aboud" w:date="2020-10-07T15:24:00Z"/>
              <w:rFonts w:eastAsiaTheme="minorEastAsia"/>
            </w:rPr>
          </w:rPrChange>
        </w:rPr>
      </w:pPr>
      <m:oMathPara>
        <m:oMath>
          <m:sSub>
            <m:sSubPr>
              <m:ctrlPr>
                <w:ins w:id="3" w:author="Peter Aboud" w:date="2020-10-07T15:25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4" w:author="Peter Aboud" w:date="2020-10-07T15:25:00Z">
                  <w:rPr>
                    <w:rFonts w:ascii="Cambria Math" w:hAnsi="Cambria Math"/>
                    <w:sz w:val="24"/>
                    <w:szCs w:val="24"/>
                    <w:rPrChange w:id="5" w:author="Peter Aboud" w:date="2020-10-07T15:27:00Z">
                      <w:rPr>
                        <w:rFonts w:ascii="Cambria Math" w:hAnsi="Cambria Math"/>
                      </w:rPr>
                    </w:rPrChange>
                  </w:rPr>
                  <m:t>h</m:t>
                </w:ins>
              </m:r>
            </m:e>
            <m:sub>
              <m:r>
                <w:ins w:id="6" w:author="Peter Aboud" w:date="2020-10-07T15:25:00Z">
                  <w:rPr>
                    <w:rFonts w:ascii="Cambria Math" w:hAnsi="Cambria Math"/>
                    <w:sz w:val="24"/>
                    <w:szCs w:val="24"/>
                    <w:rPrChange w:id="7" w:author="Peter Aboud" w:date="2020-10-07T15:27:00Z">
                      <w:rPr>
                        <w:rFonts w:ascii="Cambria Math" w:hAnsi="Cambria Math"/>
                      </w:rPr>
                    </w:rPrChange>
                  </w:rPr>
                  <m:t>θ</m:t>
                </w:ins>
              </m:r>
            </m:sub>
          </m:sSub>
          <m:d>
            <m:dPr>
              <m:ctrlPr>
                <w:ins w:id="8" w:author="Peter Aboud" w:date="2020-10-07T15:25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sSup>
                <m:sSupPr>
                  <m:ctrlPr>
                    <w:ins w:id="9" w:author="Peter Aboud" w:date="2020-10-07T15:25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m:acc>
                    <m:accPr>
                      <m:ctrlPr>
                        <w:ins w:id="10" w:author="Peter Aboud" w:date="2020-10-07T15:25:00Z"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w:ins>
                      </m:ctrlPr>
                    </m:accPr>
                    <m:e>
                      <m:r>
                        <w:ins w:id="11" w:author="Peter Aboud" w:date="2020-10-07T15:25:00Z">
                          <w:rPr>
                            <w:rFonts w:ascii="Cambria Math" w:hAnsi="Cambria Math"/>
                            <w:sz w:val="24"/>
                            <w:szCs w:val="24"/>
                            <w:rPrChange w:id="12" w:author="Peter Aboud" w:date="2020-10-07T15:27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x</m:t>
                        </w:ins>
                      </m:r>
                    </m:e>
                  </m:acc>
                </m:e>
                <m:sup>
                  <m:d>
                    <m:dPr>
                      <m:ctrlPr>
                        <w:ins w:id="13" w:author="Peter Aboud" w:date="2020-10-07T15:25:00Z"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w:ins>
                      </m:ctrlPr>
                    </m:dPr>
                    <m:e>
                      <m:r>
                        <w:ins w:id="14" w:author="Peter Aboud" w:date="2020-10-07T15:25:00Z">
                          <w:rPr>
                            <w:rFonts w:ascii="Cambria Math" w:hAnsi="Cambria Math"/>
                            <w:sz w:val="24"/>
                            <w:szCs w:val="24"/>
                            <w:rPrChange w:id="15" w:author="Peter Aboud" w:date="2020-10-07T15:27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i</m:t>
                        </w:ins>
                      </m:r>
                    </m:e>
                  </m:d>
                </m:sup>
              </m:sSup>
            </m:e>
          </m:d>
          <m:r>
            <w:ins w:id="16" w:author="Peter Aboud" w:date="2020-10-07T15:25:00Z">
              <w:rPr>
                <w:rFonts w:ascii="Cambria Math" w:eastAsiaTheme="minorEastAsia" w:hAnsi="Cambria Math"/>
                <w:sz w:val="24"/>
                <w:szCs w:val="24"/>
                <w:rPrChange w:id="17" w:author="Peter Aboud" w:date="2020-10-07T15:27:00Z">
                  <w:rPr>
                    <w:rFonts w:ascii="Cambria Math" w:eastAsiaTheme="minorEastAsia" w:hAnsi="Cambria Math"/>
                  </w:rPr>
                </w:rPrChange>
              </w:rPr>
              <m:t>=</m:t>
            </w:ins>
          </m:r>
          <m:sSub>
            <m:sSubPr>
              <m:ctrlPr>
                <w:ins w:id="18" w:author="Peter Aboud" w:date="2020-10-07T15:25:00Z">
                  <w:rPr>
                    <w:rFonts w:ascii="Cambria Math" w:hAnsi="Cambria Math" w:cs="CMMI12"/>
                    <w:sz w:val="24"/>
                    <w:szCs w:val="24"/>
                  </w:rPr>
                </w:ins>
              </m:ctrlPr>
            </m:sSubPr>
            <m:e>
              <m:r>
                <w:ins w:id="19" w:author="Peter Aboud" w:date="2020-10-07T15:25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20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θ</m:t>
                </w:ins>
              </m:r>
            </m:e>
            <m:sub>
              <m:r>
                <w:ins w:id="21" w:author="Peter Aboud" w:date="2020-10-07T15:25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22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3</m:t>
                </w:ins>
              </m:r>
            </m:sub>
          </m:sSub>
          <m:sSub>
            <m:sSubPr>
              <m:ctrlPr>
                <w:ins w:id="23" w:author="Peter Aboud" w:date="2020-10-07T15:26:00Z">
                  <w:rPr>
                    <w:rFonts w:ascii="Cambria Math" w:hAnsi="Cambria Math" w:cs="CMMI12"/>
                    <w:i/>
                    <w:sz w:val="24"/>
                    <w:szCs w:val="24"/>
                  </w:rPr>
                </w:ins>
              </m:ctrlPr>
            </m:sSubPr>
            <m:e>
              <m:acc>
                <m:accPr>
                  <m:ctrlPr>
                    <w:ins w:id="24" w:author="Peter Aboud" w:date="2020-10-07T15:26:00Z"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ins w:id="25" w:author="Peter Aboud" w:date="2020-10-07T15:26:00Z">
                      <w:rPr>
                        <w:rFonts w:ascii="Cambria Math" w:hAnsi="Cambria Math" w:cs="CMMI12"/>
                        <w:sz w:val="24"/>
                        <w:szCs w:val="24"/>
                        <w:rPrChange w:id="26" w:author="Peter Aboud" w:date="2020-10-07T15:27:00Z"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</w:rPrChange>
                      </w:rPr>
                      <m:t>x</m:t>
                    </w:ins>
                  </m:r>
                </m:e>
              </m:acc>
            </m:e>
            <m:sub>
              <m:r>
                <w:ins w:id="27" w:author="Peter Aboud" w:date="2020-10-07T15:26:00Z">
                  <w:rPr>
                    <w:rFonts w:ascii="Cambria Math" w:hAnsi="Cambria Math" w:cs="CMMI12"/>
                    <w:sz w:val="24"/>
                    <w:szCs w:val="24"/>
                    <w:rPrChange w:id="28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3</m:t>
                </w:ins>
              </m:r>
            </m:sub>
          </m:sSub>
          <m:r>
            <w:ins w:id="29" w:author="Peter Aboud" w:date="2020-10-07T15:26:00Z">
              <w:rPr>
                <w:rFonts w:ascii="Cambria Math" w:hAnsi="Cambria Math" w:cs="CMMI12"/>
                <w:sz w:val="24"/>
                <w:szCs w:val="24"/>
                <w:rPrChange w:id="30" w:author="Peter Aboud" w:date="2020-10-07T15:27:00Z">
                  <w:rPr>
                    <w:rFonts w:ascii="Cambria Math" w:hAnsi="Cambria Math" w:cs="CMMI12"/>
                    <w:sz w:val="24"/>
                    <w:szCs w:val="24"/>
                  </w:rPr>
                </w:rPrChange>
              </w:rPr>
              <m:t>+</m:t>
            </w:ins>
          </m:r>
          <m:sSub>
            <m:sSubPr>
              <m:ctrlPr>
                <w:ins w:id="31" w:author="Peter Aboud" w:date="2020-10-07T15:26:00Z">
                  <w:rPr>
                    <w:rFonts w:ascii="Cambria Math" w:hAnsi="Cambria Math" w:cs="CMMI12"/>
                    <w:sz w:val="24"/>
                    <w:szCs w:val="24"/>
                  </w:rPr>
                </w:ins>
              </m:ctrlPr>
            </m:sSubPr>
            <m:e>
              <m:r>
                <w:ins w:id="32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33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θ</m:t>
                </w:ins>
              </m:r>
            </m:e>
            <m:sub>
              <m:r>
                <w:ins w:id="34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35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2</m:t>
                </w:ins>
              </m:r>
            </m:sub>
          </m:sSub>
          <m:sSub>
            <m:sSubPr>
              <m:ctrlPr>
                <w:ins w:id="36" w:author="Peter Aboud" w:date="2020-10-07T15:26:00Z">
                  <w:rPr>
                    <w:rFonts w:ascii="Cambria Math" w:hAnsi="Cambria Math" w:cs="CMMI12"/>
                    <w:i/>
                    <w:sz w:val="24"/>
                    <w:szCs w:val="24"/>
                  </w:rPr>
                </w:ins>
              </m:ctrlPr>
            </m:sSubPr>
            <m:e>
              <m:acc>
                <m:accPr>
                  <m:ctrlPr>
                    <w:ins w:id="37" w:author="Peter Aboud" w:date="2020-10-07T15:26:00Z"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ins w:id="38" w:author="Peter Aboud" w:date="2020-10-07T15:26:00Z">
                      <w:rPr>
                        <w:rFonts w:ascii="Cambria Math" w:hAnsi="Cambria Math" w:cs="CMMI12"/>
                        <w:sz w:val="24"/>
                        <w:szCs w:val="24"/>
                        <w:rPrChange w:id="39" w:author="Peter Aboud" w:date="2020-10-07T15:27:00Z"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</w:rPrChange>
                      </w:rPr>
                      <m:t>x</m:t>
                    </w:ins>
                  </m:r>
                </m:e>
              </m:acc>
            </m:e>
            <m:sub>
              <m:r>
                <w:ins w:id="40" w:author="Peter Aboud" w:date="2020-10-07T15:26:00Z">
                  <w:rPr>
                    <w:rFonts w:ascii="Cambria Math" w:hAnsi="Cambria Math" w:cs="CMMI12"/>
                    <w:sz w:val="24"/>
                    <w:szCs w:val="24"/>
                    <w:rPrChange w:id="41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2</m:t>
                </w:ins>
              </m:r>
            </m:sub>
          </m:sSub>
          <m:r>
            <w:ins w:id="42" w:author="Peter Aboud" w:date="2020-10-07T15:26:00Z">
              <w:rPr>
                <w:rFonts w:ascii="Cambria Math" w:hAnsi="Cambria Math" w:cs="CMMI12"/>
                <w:sz w:val="24"/>
                <w:szCs w:val="24"/>
                <w:rPrChange w:id="43" w:author="Peter Aboud" w:date="2020-10-07T15:27:00Z">
                  <w:rPr>
                    <w:rFonts w:ascii="Cambria Math" w:hAnsi="Cambria Math" w:cs="CMMI12"/>
                    <w:sz w:val="24"/>
                    <w:szCs w:val="24"/>
                  </w:rPr>
                </w:rPrChange>
              </w:rPr>
              <m:t>+</m:t>
            </w:ins>
          </m:r>
          <m:sSub>
            <m:sSubPr>
              <m:ctrlPr>
                <w:ins w:id="44" w:author="Peter Aboud" w:date="2020-10-07T15:26:00Z">
                  <w:rPr>
                    <w:rFonts w:ascii="Cambria Math" w:hAnsi="Cambria Math" w:cs="CMMI12"/>
                    <w:sz w:val="24"/>
                    <w:szCs w:val="24"/>
                  </w:rPr>
                </w:ins>
              </m:ctrlPr>
            </m:sSubPr>
            <m:e>
              <m:r>
                <w:ins w:id="45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46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θ</m:t>
                </w:ins>
              </m:r>
            </m:e>
            <m:sub>
              <m:r>
                <w:ins w:id="47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48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1</m:t>
                </w:ins>
              </m:r>
            </m:sub>
          </m:sSub>
          <m:sSub>
            <m:sSubPr>
              <m:ctrlPr>
                <w:ins w:id="49" w:author="Peter Aboud" w:date="2020-10-07T15:26:00Z">
                  <w:rPr>
                    <w:rFonts w:ascii="Cambria Math" w:hAnsi="Cambria Math" w:cs="CMMI12"/>
                    <w:i/>
                    <w:sz w:val="24"/>
                    <w:szCs w:val="24"/>
                  </w:rPr>
                </w:ins>
              </m:ctrlPr>
            </m:sSubPr>
            <m:e>
              <m:acc>
                <m:accPr>
                  <m:ctrlPr>
                    <w:ins w:id="50" w:author="Peter Aboud" w:date="2020-10-07T15:26:00Z"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ins w:id="51" w:author="Peter Aboud" w:date="2020-10-07T15:26:00Z">
                      <w:rPr>
                        <w:rFonts w:ascii="Cambria Math" w:hAnsi="Cambria Math" w:cs="CMMI12"/>
                        <w:sz w:val="24"/>
                        <w:szCs w:val="24"/>
                        <w:rPrChange w:id="52" w:author="Peter Aboud" w:date="2020-10-07T15:27:00Z"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</w:rPrChange>
                      </w:rPr>
                      <m:t>x</m:t>
                    </w:ins>
                  </m:r>
                </m:e>
              </m:acc>
            </m:e>
            <m:sub>
              <m:r>
                <w:ins w:id="53" w:author="Peter Aboud" w:date="2020-10-07T15:26:00Z">
                  <w:rPr>
                    <w:rFonts w:ascii="Cambria Math" w:hAnsi="Cambria Math" w:cs="CMMI12"/>
                    <w:sz w:val="24"/>
                    <w:szCs w:val="24"/>
                    <w:rPrChange w:id="54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1</m:t>
                </w:ins>
              </m:r>
            </m:sub>
          </m:sSub>
          <m:r>
            <w:ins w:id="55" w:author="Peter Aboud" w:date="2020-10-07T15:26:00Z">
              <w:rPr>
                <w:rFonts w:ascii="Cambria Math" w:hAnsi="Cambria Math" w:cs="CMMI12"/>
                <w:sz w:val="24"/>
                <w:szCs w:val="24"/>
                <w:rPrChange w:id="56" w:author="Peter Aboud" w:date="2020-10-07T15:27:00Z">
                  <w:rPr>
                    <w:rFonts w:ascii="Cambria Math" w:hAnsi="Cambria Math" w:cs="CMMI12"/>
                    <w:sz w:val="24"/>
                    <w:szCs w:val="24"/>
                  </w:rPr>
                </w:rPrChange>
              </w:rPr>
              <m:t>+</m:t>
            </w:ins>
          </m:r>
          <m:sSub>
            <m:sSubPr>
              <m:ctrlPr>
                <w:ins w:id="57" w:author="Peter Aboud" w:date="2020-10-07T15:26:00Z">
                  <w:rPr>
                    <w:rFonts w:ascii="Cambria Math" w:hAnsi="Cambria Math" w:cs="CMMI12"/>
                    <w:sz w:val="24"/>
                    <w:szCs w:val="24"/>
                  </w:rPr>
                </w:ins>
              </m:ctrlPr>
            </m:sSubPr>
            <m:e>
              <m:r>
                <w:ins w:id="58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59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θ</m:t>
                </w:ins>
              </m:r>
            </m:e>
            <m:sub>
              <m:r>
                <w:ins w:id="60" w:author="Peter Aboud" w:date="2020-10-07T15:26:00Z"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  <w:rPrChange w:id="61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0</m:t>
                </w:ins>
              </m:r>
            </m:sub>
          </m:sSub>
          <m:sSub>
            <m:sSubPr>
              <m:ctrlPr>
                <w:ins w:id="62" w:author="Peter Aboud" w:date="2020-10-07T15:26:00Z">
                  <w:rPr>
                    <w:rFonts w:ascii="Cambria Math" w:hAnsi="Cambria Math" w:cs="CMMI12"/>
                    <w:i/>
                    <w:sz w:val="24"/>
                    <w:szCs w:val="24"/>
                  </w:rPr>
                </w:ins>
              </m:ctrlPr>
            </m:sSubPr>
            <m:e>
              <m:acc>
                <m:accPr>
                  <m:ctrlPr>
                    <w:ins w:id="63" w:author="Peter Aboud" w:date="2020-10-07T15:26:00Z">
                      <w:rPr>
                        <w:rFonts w:ascii="Cambria Math" w:hAnsi="Cambria Math" w:cs="CMMI12"/>
                        <w:i/>
                        <w:sz w:val="24"/>
                        <w:szCs w:val="24"/>
                      </w:rPr>
                    </w:ins>
                  </m:ctrlPr>
                </m:accPr>
                <m:e>
                  <m:r>
                    <w:ins w:id="64" w:author="Peter Aboud" w:date="2020-10-07T15:26:00Z">
                      <w:rPr>
                        <w:rFonts w:ascii="Cambria Math" w:hAnsi="Cambria Math" w:cs="CMMI12"/>
                        <w:sz w:val="24"/>
                        <w:szCs w:val="24"/>
                        <w:rPrChange w:id="65" w:author="Peter Aboud" w:date="2020-10-07T15:27:00Z"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</w:rPrChange>
                      </w:rPr>
                      <m:t>x</m:t>
                    </w:ins>
                  </m:r>
                </m:e>
              </m:acc>
            </m:e>
            <m:sub>
              <m:r>
                <w:ins w:id="66" w:author="Peter Aboud" w:date="2020-10-07T15:26:00Z">
                  <w:rPr>
                    <w:rFonts w:ascii="Cambria Math" w:hAnsi="Cambria Math" w:cs="CMMI12"/>
                    <w:sz w:val="24"/>
                    <w:szCs w:val="24"/>
                    <w:rPrChange w:id="67" w:author="Peter Aboud" w:date="2020-10-07T15:27:00Z">
                      <w:rPr>
                        <w:rFonts w:ascii="Cambria Math" w:hAnsi="Cambria Math" w:cs="CMMI12"/>
                        <w:sz w:val="24"/>
                        <w:szCs w:val="24"/>
                      </w:rPr>
                    </w:rPrChange>
                  </w:rPr>
                  <m:t>0</m:t>
                </w:ins>
              </m:r>
            </m:sub>
          </m:sSub>
        </m:oMath>
      </m:oMathPara>
    </w:p>
    <w:p w14:paraId="7C568D7B" w14:textId="77777777" w:rsidR="00EC22B4" w:rsidRPr="00EC22B4" w:rsidRDefault="00EC22B4" w:rsidP="002B30E4">
      <w:pPr>
        <w:rPr>
          <w:ins w:id="68" w:author="Peter Aboud" w:date="2020-10-07T15:21:00Z"/>
          <w:rFonts w:eastAsiaTheme="minorEastAsia"/>
          <w:sz w:val="24"/>
          <w:szCs w:val="24"/>
          <w:rPrChange w:id="69" w:author="Peter Aboud" w:date="2020-10-07T15:27:00Z">
            <w:rPr>
              <w:ins w:id="70" w:author="Peter Aboud" w:date="2020-10-07T15:21:00Z"/>
              <w:rFonts w:ascii="Cambria Math" w:hAnsi="Cambria Math"/>
              <w:i/>
            </w:rPr>
          </w:rPrChange>
        </w:rPr>
      </w:pPr>
    </w:p>
    <w:p w14:paraId="61679B8F" w14:textId="331E16EB" w:rsidR="00EC22B4" w:rsidRPr="00EC22B4" w:rsidRDefault="00EC22B4" w:rsidP="002B30E4">
      <w:pPr>
        <w:rPr>
          <w:ins w:id="71" w:author="Peter Aboud" w:date="2020-10-07T15:27:00Z"/>
          <w:rFonts w:eastAsiaTheme="minorEastAsia"/>
          <w:sz w:val="24"/>
          <w:szCs w:val="24"/>
        </w:rPr>
      </w:pPr>
      <m:oMathPara>
        <m:oMath>
          <m:r>
            <w:ins w:id="72" w:author="Peter Aboud" w:date="2020-10-07T15:18:00Z">
              <w:rPr>
                <w:rFonts w:ascii="Cambria Math" w:hAnsi="Cambria Math"/>
                <w:sz w:val="24"/>
                <w:szCs w:val="24"/>
                <w:rPrChange w:id="73" w:author="Peter Aboud" w:date="2020-10-07T15:27:00Z">
                  <w:rPr>
                    <w:rFonts w:ascii="Cambria Math" w:hAnsi="Cambria Math"/>
                  </w:rPr>
                </w:rPrChange>
              </w:rPr>
              <m:t>J</m:t>
            </w:ins>
          </m:r>
          <m:d>
            <m:dPr>
              <m:ctrlPr>
                <w:ins w:id="74" w:author="Peter Aboud" w:date="2020-10-07T15:18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dPr>
            <m:e>
              <m:r>
                <w:ins w:id="75" w:author="Peter Aboud" w:date="2020-10-07T15:19:00Z">
                  <w:rPr>
                    <w:rFonts w:ascii="Cambria Math" w:hAnsi="Cambria Math"/>
                    <w:sz w:val="24"/>
                    <w:szCs w:val="24"/>
                    <w:rPrChange w:id="76" w:author="Peter Aboud" w:date="2020-10-07T15:27:00Z">
                      <w:rPr>
                        <w:rFonts w:ascii="Cambria Math" w:hAnsi="Cambria Math"/>
                      </w:rPr>
                    </w:rPrChange>
                  </w:rPr>
                  <m:t>θ</m:t>
                </w:ins>
              </m:r>
            </m:e>
          </m:d>
          <m:r>
            <w:ins w:id="77" w:author="Peter Aboud" w:date="2020-10-07T15:19:00Z">
              <w:rPr>
                <w:rFonts w:ascii="Cambria Math" w:hAnsi="Cambria Math"/>
                <w:sz w:val="24"/>
                <w:szCs w:val="24"/>
                <w:rPrChange w:id="78" w:author="Peter Aboud" w:date="2020-10-07T15:27:00Z">
                  <w:rPr>
                    <w:rFonts w:ascii="Cambria Math" w:hAnsi="Cambria Math"/>
                  </w:rPr>
                </w:rPrChange>
              </w:rPr>
              <m:t>=</m:t>
            </w:ins>
          </m:r>
          <m:f>
            <m:fPr>
              <m:ctrlPr>
                <w:ins w:id="79" w:author="Peter Aboud" w:date="2020-10-07T15:19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fPr>
            <m:num>
              <m:r>
                <w:ins w:id="80" w:author="Peter Aboud" w:date="2020-10-07T15:19:00Z">
                  <w:rPr>
                    <w:rFonts w:ascii="Cambria Math" w:hAnsi="Cambria Math"/>
                    <w:sz w:val="24"/>
                    <w:szCs w:val="24"/>
                    <w:rPrChange w:id="81" w:author="Peter Aboud" w:date="2020-10-07T15:27:00Z">
                      <w:rPr>
                        <w:rFonts w:ascii="Cambria Math" w:hAnsi="Cambria Math"/>
                      </w:rPr>
                    </w:rPrChange>
                  </w:rPr>
                  <m:t>1</m:t>
                </w:ins>
              </m:r>
            </m:num>
            <m:den>
              <m:r>
                <w:ins w:id="82" w:author="Peter Aboud" w:date="2020-10-07T15:19:00Z">
                  <w:rPr>
                    <w:rFonts w:ascii="Cambria Math" w:hAnsi="Cambria Math"/>
                    <w:sz w:val="24"/>
                    <w:szCs w:val="24"/>
                    <w:rPrChange w:id="83" w:author="Peter Aboud" w:date="2020-10-07T15:27:00Z">
                      <w:rPr>
                        <w:rFonts w:ascii="Cambria Math" w:hAnsi="Cambria Math"/>
                      </w:rPr>
                    </w:rPrChange>
                  </w:rPr>
                  <m:t>2</m:t>
                </w:ins>
              </m:r>
            </m:den>
          </m:f>
          <m:nary>
            <m:naryPr>
              <m:chr m:val="∑"/>
              <m:grow m:val="1"/>
              <m:ctrlPr>
                <w:ins w:id="84" w:author="Peter Aboud" w:date="2020-10-07T15:19:00Z">
                  <w:rPr>
                    <w:rFonts w:ascii="Cambria Math" w:hAnsi="Cambria Math"/>
                    <w:sz w:val="24"/>
                    <w:szCs w:val="24"/>
                  </w:rPr>
                </w:ins>
              </m:ctrlPr>
            </m:naryPr>
            <m:sub>
              <m:r>
                <w:ins w:id="85" w:author="Peter Aboud" w:date="2020-10-07T15:19:00Z">
                  <w:rPr>
                    <w:rFonts w:ascii="Cambria Math" w:eastAsia="Cambria Math" w:hAnsi="Cambria Math" w:cs="Cambria Math"/>
                    <w:sz w:val="24"/>
                    <w:szCs w:val="24"/>
                    <w:rPrChange w:id="86" w:author="Peter Aboud" w:date="2020-10-07T15:27:00Z">
                      <w:rPr>
                        <w:rFonts w:ascii="Cambria Math" w:eastAsia="Cambria Math" w:hAnsi="Cambria Math" w:cs="Cambria Math"/>
                      </w:rPr>
                    </w:rPrChange>
                  </w:rPr>
                  <m:t>i=1</m:t>
                </w:ins>
              </m:r>
            </m:sub>
            <m:sup>
              <m:r>
                <w:ins w:id="87" w:author="Peter Aboud" w:date="2020-10-07T15:19:00Z">
                  <w:rPr>
                    <w:rFonts w:ascii="Cambria Math" w:eastAsia="Cambria Math" w:hAnsi="Cambria Math" w:cs="Cambria Math"/>
                    <w:sz w:val="24"/>
                    <w:szCs w:val="24"/>
                    <w:rPrChange w:id="88" w:author="Peter Aboud" w:date="2020-10-07T15:27:00Z">
                      <w:rPr>
                        <w:rFonts w:ascii="Cambria Math" w:eastAsia="Cambria Math" w:hAnsi="Cambria Math" w:cs="Cambria Math"/>
                      </w:rPr>
                    </w:rPrChange>
                  </w:rPr>
                  <m:t>n</m:t>
                </w:ins>
              </m:r>
            </m:sup>
            <m:e>
              <m:sSup>
                <m:sSupPr>
                  <m:ctrlPr>
                    <w:ins w:id="89" w:author="Peter Aboud" w:date="2020-10-07T15:24:00Z"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w:ins>
                  </m:ctrlPr>
                </m:sSupPr>
                <m:e>
                  <m:d>
                    <m:dPr>
                      <m:ctrlPr>
                        <w:ins w:id="90" w:author="Peter Aboud" w:date="2020-10-07T15:19:00Z">
                          <w:rPr>
                            <w:rFonts w:ascii="Cambria Math" w:hAnsi="Cambria Math"/>
                            <w:sz w:val="24"/>
                            <w:szCs w:val="24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91" w:author="Peter Aboud" w:date="2020-10-07T15:21:00Z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sSubPr>
                        <m:e>
                          <m:r>
                            <w:ins w:id="92" w:author="Peter Aboud" w:date="2020-10-07T15:21:00Z">
                              <w:rPr>
                                <w:rFonts w:ascii="Cambria Math" w:hAnsi="Cambria Math"/>
                                <w:sz w:val="24"/>
                                <w:szCs w:val="24"/>
                                <w:rPrChange w:id="93" w:author="Peter Aboud" w:date="2020-10-07T15:27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h</m:t>
                            </w:ins>
                          </m:r>
                        </m:e>
                        <m:sub>
                          <m:r>
                            <w:ins w:id="94" w:author="Peter Aboud" w:date="2020-10-07T15:21:00Z">
                              <w:rPr>
                                <w:rFonts w:ascii="Cambria Math" w:hAnsi="Cambria Math"/>
                                <w:sz w:val="24"/>
                                <w:szCs w:val="24"/>
                                <w:rPrChange w:id="95" w:author="Peter Aboud" w:date="2020-10-07T15:27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θ</m:t>
                            </w:ins>
                          </m:r>
                        </m:sub>
                      </m:sSub>
                      <m:d>
                        <m:dPr>
                          <m:ctrlPr>
                            <w:ins w:id="96" w:author="Peter Aboud" w:date="2020-10-07T15:21:00Z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dPr>
                        <m:e>
                          <m:sSup>
                            <m:sSupPr>
                              <m:ctrlPr>
                                <w:ins w:id="97" w:author="Peter Aboud" w:date="2020-10-07T15:21:00Z"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w:ins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ins w:id="98" w:author="Peter Aboud" w:date="2020-10-07T15:23:00Z"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w:ins>
                                  </m:ctrlPr>
                                </m:accPr>
                                <m:e>
                                  <m:r>
                                    <w:ins w:id="99" w:author="Peter Aboud" w:date="2020-10-07T15:21:00Z"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rPrChange w:id="100" w:author="Peter Aboud" w:date="2020-10-07T15:27:00Z">
                                          <w:rPr>
                                            <w:rFonts w:ascii="Cambria Math" w:hAnsi="Cambria Math"/>
                                          </w:rPr>
                                        </w:rPrChange>
                                      </w:rPr>
                                      <m:t>x</m:t>
                                    </w:ins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ins w:id="101" w:author="Peter Aboud" w:date="2020-10-07T15:21:00Z"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w:ins>
                                  </m:ctrlPr>
                                </m:dPr>
                                <m:e>
                                  <m:r>
                                    <w:ins w:id="102" w:author="Peter Aboud" w:date="2020-10-07T15:21:00Z"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rPrChange w:id="103" w:author="Peter Aboud" w:date="2020-10-07T15:27:00Z">
                                          <w:rPr>
                                            <w:rFonts w:ascii="Cambria Math" w:hAnsi="Cambria Math"/>
                                          </w:rPr>
                                        </w:rPrChange>
                                      </w:rPr>
                                      <m:t>i</m:t>
                                    </w:ins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ins w:id="104" w:author="Peter Aboud" w:date="2020-10-07T15:22:00Z">
                          <w:rPr>
                            <w:rFonts w:ascii="Cambria Math" w:hAnsi="Cambria Math"/>
                            <w:sz w:val="24"/>
                            <w:szCs w:val="24"/>
                            <w:rPrChange w:id="105" w:author="Peter Aboud" w:date="2020-10-07T15:27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-</m:t>
                        </w:ins>
                      </m:r>
                      <m:sSup>
                        <m:sSupPr>
                          <m:ctrlPr>
                            <w:ins w:id="106" w:author="Peter Aboud" w:date="2020-10-07T15:22:00Z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sSupPr>
                        <m:e>
                          <m:r>
                            <w:ins w:id="107" w:author="Peter Aboud" w:date="2020-10-07T15:22:00Z">
                              <w:rPr>
                                <w:rFonts w:ascii="Cambria Math" w:hAnsi="Cambria Math"/>
                                <w:sz w:val="24"/>
                                <w:szCs w:val="24"/>
                                <w:rPrChange w:id="108" w:author="Peter Aboud" w:date="2020-10-07T15:27:00Z">
                                  <w:rPr>
                                    <w:rFonts w:ascii="Cambria Math" w:hAnsi="Cambria Math"/>
                                  </w:rPr>
                                </w:rPrChange>
                              </w:rPr>
                              <m:t>y</m:t>
                            </w:ins>
                          </m:r>
                        </m:e>
                        <m:sup>
                          <m:d>
                            <m:dPr>
                              <m:ctrlPr>
                                <w:ins w:id="109" w:author="Peter Aboud" w:date="2020-10-07T15:22:00Z"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w:ins>
                              </m:ctrlPr>
                            </m:dPr>
                            <m:e>
                              <m:r>
                                <w:ins w:id="110" w:author="Peter Aboud" w:date="2020-10-07T15:22:00Z"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rPrChange w:id="111" w:author="Peter Aboud" w:date="2020-10-07T15:27:00Z">
                                      <w:rPr>
                                        <w:rFonts w:ascii="Cambria Math" w:hAnsi="Cambria Math"/>
                                      </w:rPr>
                                    </w:rPrChange>
                                  </w:rPr>
                                  <m:t>i</m:t>
                                </w:ins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ins w:id="112" w:author="Peter Aboud" w:date="2020-10-07T15:24:00Z">
                      <w:rPr>
                        <w:rFonts w:ascii="Cambria Math" w:hAnsi="Cambria Math"/>
                        <w:sz w:val="24"/>
                        <w:szCs w:val="24"/>
                        <w:rPrChange w:id="113" w:author="Peter Aboud" w:date="2020-10-07T15:27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w:ins>
                  </m:r>
                </m:sup>
              </m:sSup>
            </m:e>
          </m:nary>
        </m:oMath>
      </m:oMathPara>
    </w:p>
    <w:p w14:paraId="246208EB" w14:textId="5FFBA0E2" w:rsidR="00EC22B4" w:rsidRPr="002B30E4" w:rsidRDefault="001E2E8D" w:rsidP="002B30E4">
      <w:pPr>
        <w:rPr>
          <w:ins w:id="114" w:author="Peter Aboud" w:date="2020-10-07T17:16:00Z"/>
          <w:rFonts w:eastAsiaTheme="minorEastAsia"/>
          <w:sz w:val="24"/>
          <w:szCs w:val="24"/>
        </w:rPr>
      </w:pPr>
      <m:oMathPara>
        <m:oMath>
          <m:sSub>
            <m:sSubPr>
              <m:ctrlPr>
                <w:ins w:id="115" w:author="Peter Aboud" w:date="2020-10-07T15:29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116" w:author="Peter Aboud" w:date="2020-10-07T15:29:00Z">
                  <w:rPr>
                    <w:rFonts w:ascii="Cambria Math" w:hAnsi="Cambria Math"/>
                    <w:sz w:val="24"/>
                    <w:szCs w:val="24"/>
                  </w:rPr>
                  <m:t>θ</m:t>
                </w:ins>
              </m:r>
            </m:e>
            <m:sub>
              <m:r>
                <w:ins w:id="117" w:author="Peter Aboud" w:date="2020-10-07T15:29:00Z">
                  <w:rPr>
                    <w:rFonts w:ascii="Cambria Math" w:hAnsi="Cambria Math"/>
                    <w:sz w:val="24"/>
                    <w:szCs w:val="24"/>
                  </w:rPr>
                  <m:t>j</m:t>
                </w:ins>
              </m:r>
            </m:sub>
          </m:sSub>
          <m:r>
            <w:ins w:id="118" w:author="Peter Aboud" w:date="2020-10-07T15:31:00Z">
              <w:rPr>
                <w:rFonts w:ascii="Cambria Math" w:hAnsi="Cambria Math"/>
                <w:sz w:val="24"/>
                <w:szCs w:val="24"/>
              </w:rPr>
              <m:t>:</m:t>
            </w:ins>
          </m:r>
          <m:r>
            <w:ins w:id="119" w:author="Peter Aboud" w:date="2020-10-07T15:29:00Z">
              <w:rPr>
                <w:rFonts w:ascii="Cambria Math" w:hAnsi="Cambria Math"/>
                <w:sz w:val="24"/>
                <w:szCs w:val="24"/>
              </w:rPr>
              <m:t>=</m:t>
            </w:ins>
          </m:r>
          <m:sSub>
            <m:sSubPr>
              <m:ctrlPr>
                <w:ins w:id="120" w:author="Peter Aboud" w:date="2020-10-07T15:29:00Z">
                  <w:rPr>
                    <w:rFonts w:ascii="Cambria Math" w:hAnsi="Cambria Math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121" w:author="Peter Aboud" w:date="2020-10-07T15:29:00Z">
                  <w:rPr>
                    <w:rFonts w:ascii="Cambria Math" w:hAnsi="Cambria Math"/>
                    <w:sz w:val="24"/>
                    <w:szCs w:val="24"/>
                  </w:rPr>
                  <m:t>θ</m:t>
                </w:ins>
              </m:r>
            </m:e>
            <m:sub>
              <m:r>
                <w:ins w:id="122" w:author="Peter Aboud" w:date="2020-10-07T15:29:00Z">
                  <w:rPr>
                    <w:rFonts w:ascii="Cambria Math" w:hAnsi="Cambria Math"/>
                    <w:sz w:val="24"/>
                    <w:szCs w:val="24"/>
                  </w:rPr>
                  <m:t>j</m:t>
                </w:ins>
              </m:r>
            </m:sub>
          </m:sSub>
          <m:r>
            <w:ins w:id="123" w:author="Peter Aboud" w:date="2020-10-07T15:29:00Z">
              <w:rPr>
                <w:rFonts w:ascii="Cambria Math" w:hAnsi="Cambria Math"/>
                <w:sz w:val="24"/>
                <w:szCs w:val="24"/>
              </w:rPr>
              <m:t>-α</m:t>
            </w:ins>
          </m:r>
          <m:nary>
            <m:naryPr>
              <m:chr m:val="∑"/>
              <m:grow m:val="1"/>
              <m:ctrlPr>
                <w:ins w:id="124" w:author="Peter Aboud" w:date="2020-10-07T15:29:00Z">
                  <w:rPr>
                    <w:rFonts w:ascii="Cambria Math" w:hAnsi="Cambria Math"/>
                    <w:sz w:val="24"/>
                    <w:szCs w:val="24"/>
                  </w:rPr>
                </w:ins>
              </m:ctrlPr>
            </m:naryPr>
            <m:sub>
              <m:r>
                <w:ins w:id="125" w:author="Peter Aboud" w:date="2020-10-07T15:29:00Z"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i=i</m:t>
                </w:ins>
              </m:r>
            </m:sub>
            <m:sup>
              <m:r>
                <w:ins w:id="126" w:author="Peter Aboud" w:date="2020-10-07T15:29:00Z"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w:ins>
              </m:r>
            </m:sup>
            <m:e>
              <m:r>
                <w:ins w:id="127" w:author="Peter Aboud" w:date="2020-10-07T15:30:00Z">
                  <w:rPr>
                    <w:rFonts w:ascii="Cambria Math" w:hAnsi="Cambria Math"/>
                    <w:sz w:val="24"/>
                    <w:szCs w:val="24"/>
                  </w:rPr>
                  <m:t>[</m:t>
                </w:ins>
              </m:r>
              <m:d>
                <m:dPr>
                  <m:ctrlPr>
                    <w:ins w:id="128" w:author="Peter Aboud" w:date="2020-10-07T15:29:00Z">
                      <w:rPr>
                        <w:rFonts w:ascii="Cambria Math" w:hAnsi="Cambria Math"/>
                        <w:sz w:val="24"/>
                        <w:szCs w:val="24"/>
                      </w:rPr>
                    </w:ins>
                  </m:ctrlPr>
                </m:dPr>
                <m:e>
                  <m:sSub>
                    <m:sSubPr>
                      <m:ctrlPr>
                        <w:ins w:id="129" w:author="Peter Aboud" w:date="2020-10-07T15:30:00Z"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130" w:author="Peter Aboud" w:date="2020-10-07T15:30:00Z"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w:ins>
                      </m:r>
                    </m:e>
                    <m:sub>
                      <m:r>
                        <w:ins w:id="131" w:author="Peter Aboud" w:date="2020-10-07T15:30:00Z"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w:ins>
                      </m:r>
                    </m:sub>
                  </m:sSub>
                  <m:d>
                    <m:dPr>
                      <m:ctrlPr>
                        <w:ins w:id="132" w:author="Peter Aboud" w:date="2020-10-07T15:30:00Z"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w:ins>
                      </m:ctrlPr>
                    </m:dPr>
                    <m:e>
                      <m:sSup>
                        <m:sSupPr>
                          <m:ctrlPr>
                            <w:ins w:id="133" w:author="Peter Aboud" w:date="2020-10-07T15:30:00Z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sSupPr>
                        <m:e>
                          <m:acc>
                            <m:accPr>
                              <m:ctrlPr>
                                <w:ins w:id="134" w:author="Peter Aboud" w:date="2020-10-07T15:30:00Z"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w:ins>
                              </m:ctrlPr>
                            </m:accPr>
                            <m:e>
                              <m:r>
                                <w:ins w:id="135" w:author="Peter Aboud" w:date="2020-10-07T15:30:00Z"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w:ins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ins w:id="136" w:author="Peter Aboud" w:date="2020-10-07T15:30:00Z"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w:ins>
                              </m:ctrlPr>
                            </m:dPr>
                            <m:e>
                              <m:r>
                                <w:ins w:id="137" w:author="Peter Aboud" w:date="2020-10-07T15:30:00Z"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w:ins>
                              </m:r>
                            </m:e>
                          </m:d>
                        </m:sup>
                      </m:sSup>
                    </m:e>
                  </m:d>
                  <m:r>
                    <w:ins w:id="138" w:author="Peter Aboud" w:date="2020-10-07T15:30:00Z"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w:ins>
                  </m:r>
                  <m:sSup>
                    <m:sSupPr>
                      <m:ctrlPr>
                        <w:ins w:id="139" w:author="Peter Aboud" w:date="2020-10-07T15:30:00Z"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w:ins>
                      </m:ctrlPr>
                    </m:sSupPr>
                    <m:e>
                      <m:r>
                        <w:ins w:id="140" w:author="Peter Aboud" w:date="2020-10-07T15:30:00Z"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w:ins>
                      </m:r>
                    </m:e>
                    <m:sup>
                      <m:d>
                        <m:dPr>
                          <m:ctrlPr>
                            <w:ins w:id="141" w:author="Peter Aboud" w:date="2020-10-07T15:30:00Z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dPr>
                        <m:e>
                          <m:r>
                            <w:ins w:id="142" w:author="Peter Aboud" w:date="2020-10-07T15:30:00Z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w:ins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ins w:id="143" w:author="Peter Aboud" w:date="2020-10-07T15:29:00Z">
                      <w:rPr>
                        <w:rFonts w:ascii="Cambria Math" w:hAnsi="Cambria Math"/>
                        <w:sz w:val="24"/>
                        <w:szCs w:val="24"/>
                      </w:rPr>
                    </w:ins>
                  </m:ctrlPr>
                </m:sSupPr>
                <m:e>
                  <m:sSub>
                    <m:sSubPr>
                      <m:ctrlPr>
                        <w:ins w:id="144" w:author="Peter Aboud" w:date="2020-10-07T15:30:00Z"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acc>
                        <m:accPr>
                          <m:ctrlPr>
                            <w:ins w:id="145" w:author="Peter Aboud" w:date="2020-10-07T15:30:00Z"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accPr>
                        <m:e>
                          <m:r>
                            <w:ins w:id="146" w:author="Peter Aboud" w:date="2020-10-07T15:29:00Z"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w:ins>
                          </m:r>
                        </m:e>
                      </m:acc>
                    </m:e>
                    <m:sub>
                      <m:r>
                        <w:ins w:id="147" w:author="Peter Aboud" w:date="2020-10-07T15:30:00Z"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j</m:t>
                        </w:ins>
                      </m:r>
                    </m:sub>
                  </m:sSub>
                </m:e>
                <m:sup>
                  <m:d>
                    <m:dPr>
                      <m:ctrlPr>
                        <w:ins w:id="148" w:author="Peter Aboud" w:date="2020-10-07T15:30:00Z"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w:ins>
                      </m:ctrlPr>
                    </m:dPr>
                    <m:e>
                      <m:r>
                        <w:ins w:id="149" w:author="Peter Aboud" w:date="2020-10-07T15:30:00Z"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w:ins>
                      </m:r>
                    </m:e>
                  </m:d>
                </m:sup>
              </m:sSup>
              <m:r>
                <w:ins w:id="150" w:author="Peter Aboud" w:date="2020-10-07T15:30:00Z">
                  <w:rPr>
                    <w:rFonts w:ascii="Cambria Math" w:hAnsi="Cambria Math"/>
                    <w:sz w:val="24"/>
                    <w:szCs w:val="24"/>
                  </w:rPr>
                  <m:t>]</m:t>
                </w:ins>
              </m:r>
            </m:e>
          </m:nary>
        </m:oMath>
      </m:oMathPara>
    </w:p>
    <w:p w14:paraId="5357E02F" w14:textId="6D403BFF" w:rsidR="002B30E4" w:rsidRDefault="002B30E4" w:rsidP="002B30E4">
      <w:pPr>
        <w:rPr>
          <w:ins w:id="151" w:author="Peter Aboud" w:date="2020-10-07T17:16:00Z"/>
          <w:rFonts w:eastAsiaTheme="minorEastAsia"/>
          <w:sz w:val="24"/>
          <w:szCs w:val="24"/>
        </w:rPr>
      </w:pPr>
    </w:p>
    <w:p w14:paraId="544A8612" w14:textId="04D2E0A5" w:rsidR="002B30E4" w:rsidRDefault="002B30E4" w:rsidP="002B30E4">
      <w:pPr>
        <w:rPr>
          <w:rFonts w:eastAsiaTheme="minorEastAsia"/>
          <w:sz w:val="24"/>
          <w:szCs w:val="24"/>
        </w:rPr>
      </w:pPr>
    </w:p>
    <w:p w14:paraId="2900C4BA" w14:textId="5C6EE57F" w:rsidR="002B30E4" w:rsidRPr="00016447" w:rsidRDefault="00016447" w:rsidP="002B30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=α</m:t>
          </m:r>
        </m:oMath>
      </m:oMathPara>
    </w:p>
    <w:p w14:paraId="7D8C5B48" w14:textId="16F5095E" w:rsidR="00016447" w:rsidRDefault="00016447" w:rsidP="00016447">
      <w:pPr>
        <w:rPr>
          <w:ins w:id="152" w:author="Peter Aboud" w:date="2020-10-07T17:16:00Z"/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=1-α</m:t>
          </m:r>
        </m:oMath>
      </m:oMathPara>
    </w:p>
    <w:p w14:paraId="2C572559" w14:textId="40E9EA4E" w:rsidR="00016447" w:rsidRDefault="00016447" w:rsidP="00016447">
      <w:pPr>
        <w:rPr>
          <w:ins w:id="153" w:author="Peter Aboud" w:date="2020-10-07T17:16:00Z"/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29DFBA7" w14:textId="4D0AD4E8" w:rsidR="00016447" w:rsidRDefault="00016447" w:rsidP="00016447">
      <w:pPr>
        <w:rPr>
          <w:ins w:id="154" w:author="Peter Aboud" w:date="2020-10-07T17:16:00Z"/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25670DE2" w14:textId="77777777" w:rsidR="00016447" w:rsidRDefault="00016447" w:rsidP="002B30E4">
      <w:pPr>
        <w:rPr>
          <w:ins w:id="155" w:author="Peter Aboud" w:date="2020-10-07T17:16:00Z"/>
          <w:rFonts w:eastAsiaTheme="minorEastAsia"/>
          <w:sz w:val="24"/>
          <w:szCs w:val="24"/>
        </w:rPr>
      </w:pPr>
    </w:p>
    <w:p w14:paraId="6AACFBE9" w14:textId="7F9DB28A" w:rsidR="002B30E4" w:rsidRPr="002B30E4" w:rsidRDefault="002B30E4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FD7581C" w14:textId="2A66C009" w:rsidR="002B30E4" w:rsidRPr="002B30E4" w:rsidRDefault="002B30E4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2E1EC24" w14:textId="54E76728" w:rsidR="002B30E4" w:rsidRPr="002B30E4" w:rsidRDefault="002B30E4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4C6D3E46" w14:textId="1D01F9E6" w:rsidR="002B30E4" w:rsidRPr="002B30E4" w:rsidRDefault="002B30E4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den>
          </m:f>
        </m:oMath>
      </m:oMathPara>
    </w:p>
    <w:p w14:paraId="6FDCB289" w14:textId="220670DD" w:rsidR="002B30E4" w:rsidRDefault="002B30E4" w:rsidP="00016447">
      <w:pPr>
        <w:jc w:val="center"/>
        <w:rPr>
          <w:rFonts w:eastAsiaTheme="minorEastAsia"/>
        </w:rPr>
      </w:pPr>
    </w:p>
    <w:p w14:paraId="6C249577" w14:textId="5286E580" w:rsidR="002B30E4" w:rsidRDefault="002B30E4" w:rsidP="00016447">
      <w:pPr>
        <w:jc w:val="center"/>
        <w:rPr>
          <w:rFonts w:eastAsiaTheme="minorEastAsia"/>
        </w:rPr>
      </w:pPr>
    </w:p>
    <w:p w14:paraId="333D6884" w14:textId="006EB61F" w:rsidR="00016447" w:rsidRPr="00016447" w:rsidRDefault="002B30E4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den>
          </m:f>
        </m:oMath>
      </m:oMathPara>
    </w:p>
    <w:p w14:paraId="3AD738D8" w14:textId="77777777" w:rsidR="00016447" w:rsidRPr="00016447" w:rsidRDefault="00016447" w:rsidP="00016447">
      <w:pPr>
        <w:jc w:val="center"/>
        <w:rPr>
          <w:rFonts w:eastAsiaTheme="minorEastAsia"/>
        </w:rPr>
      </w:pPr>
    </w:p>
    <w:p w14:paraId="724FA42C" w14:textId="4F0988E4" w:rsidR="002B30E4" w:rsidRPr="00016447" w:rsidRDefault="00016447" w:rsidP="0001644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Since,</m:t>
          </m:r>
        </m:oMath>
      </m:oMathPara>
    </w:p>
    <w:p w14:paraId="403DF8A7" w14:textId="745DB72B" w:rsidR="00016447" w:rsidRDefault="00016447" w:rsidP="00016447">
      <w:pPr>
        <w:jc w:val="center"/>
        <w:rPr>
          <w:ins w:id="156" w:author="Peter Aboud" w:date="2020-10-07T17:16:00Z"/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∀x,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C1F2F4D" w14:textId="0D67B163" w:rsidR="002B30E4" w:rsidRPr="00016447" w:rsidRDefault="00016447" w:rsidP="000164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(0)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den>
          </m:f>
        </m:oMath>
      </m:oMathPara>
    </w:p>
    <w:p w14:paraId="7280CF47" w14:textId="41999370" w:rsidR="00016447" w:rsidRPr="002B30E4" w:rsidRDefault="00016447" w:rsidP="00016447">
      <w:pPr>
        <w:jc w:val="center"/>
        <w:rPr>
          <w:rFonts w:eastAsiaTheme="minorEastAsia"/>
          <w:rPrChange w:id="157" w:author="Peter Aboud" w:date="2020-10-07T15:27:00Z">
            <w:rPr/>
          </w:rPrChange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41C7352" w14:textId="77777777" w:rsidR="00016447" w:rsidRPr="002B30E4" w:rsidRDefault="00016447" w:rsidP="002B30E4">
      <w:pPr>
        <w:jc w:val="center"/>
        <w:rPr>
          <w:rFonts w:eastAsiaTheme="minorEastAsia"/>
          <w:rPrChange w:id="158" w:author="Peter Aboud" w:date="2020-10-07T15:27:00Z">
            <w:rPr/>
          </w:rPrChange>
        </w:rPr>
      </w:pPr>
    </w:p>
    <w:sectPr w:rsidR="00016447" w:rsidRPr="002B30E4" w:rsidSect="002B30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 Aboud">
    <w15:presenceInfo w15:providerId="None" w15:userId="Peter Abou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B4"/>
    <w:rsid w:val="00016447"/>
    <w:rsid w:val="001E2E8D"/>
    <w:rsid w:val="002B30E4"/>
    <w:rsid w:val="008206AC"/>
    <w:rsid w:val="00E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9D64"/>
  <w15:chartTrackingRefBased/>
  <w15:docId w15:val="{EF589B8C-5759-417A-87FD-5E10E7E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2</cp:revision>
  <dcterms:created xsi:type="dcterms:W3CDTF">2020-10-07T19:18:00Z</dcterms:created>
  <dcterms:modified xsi:type="dcterms:W3CDTF">2020-10-09T00:10:00Z</dcterms:modified>
</cp:coreProperties>
</file>